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8A" w:rsidRPr="006D0E8A" w:rsidRDefault="006D0E8A" w:rsidP="00320745">
      <w:pPr>
        <w:jc w:val="left"/>
        <w:outlineLvl w:val="1"/>
        <w:rPr>
          <w:rFonts w:ascii="Helvetica" w:hAnsi="Helvetica" w:cs="Helvetica"/>
          <w:color w:val="222222"/>
          <w:sz w:val="24"/>
          <w:lang w:eastAsia="sl-SI"/>
        </w:rPr>
      </w:pPr>
      <w:ins w:id="0" w:author="VukV" w:date="2017-10-09T11:58:00Z">
        <w:r>
          <w:rPr>
            <w:rFonts w:ascii="Helvetica" w:hAnsi="Helvetica" w:cs="Helvetica"/>
            <w:color w:val="222222"/>
            <w:sz w:val="24"/>
            <w:lang w:eastAsia="sl-SI"/>
          </w:rPr>
          <w:fldChar w:fldCharType="begin"/>
        </w:r>
        <w:r>
          <w:rPr>
            <w:rFonts w:ascii="Helvetica" w:hAnsi="Helvetica" w:cs="Helvetica"/>
            <w:color w:val="222222"/>
            <w:sz w:val="24"/>
            <w:lang w:eastAsia="sl-SI"/>
          </w:rPr>
          <w:instrText xml:space="preserve"> HYPERLINK "</w:instrText>
        </w:r>
      </w:ins>
      <w:r w:rsidRPr="006D0E8A">
        <w:rPr>
          <w:rFonts w:ascii="Helvetica" w:hAnsi="Helvetica" w:cs="Helvetica"/>
          <w:color w:val="222222"/>
          <w:sz w:val="24"/>
          <w:lang w:eastAsia="sl-SI"/>
        </w:rPr>
        <w:instrText>http://www.sistory.si/11686/menu828</w:instrText>
      </w:r>
      <w:ins w:id="1" w:author="VukV" w:date="2017-10-09T11:58:00Z">
        <w:r>
          <w:rPr>
            <w:rFonts w:ascii="Helvetica" w:hAnsi="Helvetica" w:cs="Helvetica"/>
            <w:color w:val="222222"/>
            <w:sz w:val="24"/>
            <w:lang w:eastAsia="sl-SI"/>
          </w:rPr>
          <w:instrText xml:space="preserve">" </w:instrText>
        </w:r>
        <w:r>
          <w:rPr>
            <w:rFonts w:ascii="Helvetica" w:hAnsi="Helvetica" w:cs="Helvetica"/>
            <w:color w:val="222222"/>
            <w:sz w:val="24"/>
            <w:lang w:eastAsia="sl-SI"/>
          </w:rPr>
          <w:fldChar w:fldCharType="separate"/>
        </w:r>
      </w:ins>
      <w:r w:rsidRPr="001E69A3">
        <w:rPr>
          <w:rStyle w:val="Hiperpovezava"/>
          <w:rFonts w:ascii="Helvetica" w:hAnsi="Helvetica" w:cs="Helvetica"/>
          <w:sz w:val="24"/>
          <w:lang w:eastAsia="sl-SI"/>
        </w:rPr>
        <w:t>http://www.sistory.si/11686/menu828</w:t>
      </w:r>
      <w:ins w:id="2" w:author="VukV" w:date="2017-10-09T11:58:00Z">
        <w:r>
          <w:rPr>
            <w:rFonts w:ascii="Helvetica" w:hAnsi="Helvetica" w:cs="Helvetica"/>
            <w:color w:val="222222"/>
            <w:sz w:val="24"/>
            <w:lang w:eastAsia="sl-SI"/>
          </w:rPr>
          <w:fldChar w:fldCharType="end"/>
        </w:r>
      </w:ins>
      <w:bookmarkStart w:id="3" w:name="_GoBack"/>
      <w:bookmarkEnd w:id="3"/>
    </w:p>
    <w:p w:rsidR="006D0E8A" w:rsidRDefault="006D0E8A" w:rsidP="00320745">
      <w:pPr>
        <w:jc w:val="left"/>
        <w:outlineLvl w:val="1"/>
        <w:rPr>
          <w:rFonts w:ascii="Helvetica" w:hAnsi="Helvetica" w:cs="Helvetica"/>
          <w:color w:val="222222"/>
          <w:sz w:val="36"/>
          <w:szCs w:val="36"/>
          <w:lang w:eastAsia="sl-SI"/>
        </w:rPr>
      </w:pPr>
    </w:p>
    <w:p w:rsidR="00320745" w:rsidRPr="00320745" w:rsidRDefault="00320745" w:rsidP="00320745">
      <w:pPr>
        <w:jc w:val="left"/>
        <w:outlineLvl w:val="1"/>
        <w:rPr>
          <w:rFonts w:ascii="Helvetica" w:hAnsi="Helvetica" w:cs="Helvetica"/>
          <w:color w:val="222222"/>
          <w:sz w:val="36"/>
          <w:szCs w:val="36"/>
          <w:lang w:eastAsia="sl-SI"/>
        </w:rPr>
      </w:pPr>
      <w:r w:rsidRPr="00320745">
        <w:rPr>
          <w:rFonts w:ascii="Helvetica" w:hAnsi="Helvetica" w:cs="Helvetica"/>
          <w:color w:val="222222"/>
          <w:sz w:val="36"/>
          <w:szCs w:val="36"/>
          <w:lang w:eastAsia="sl-SI"/>
        </w:rPr>
        <w:t>Poročevalec Državnega zbora Republike Slovenije</w:t>
      </w:r>
    </w:p>
    <w:p w:rsidR="00320745" w:rsidRDefault="00320745" w:rsidP="00320745">
      <w:pPr>
        <w:jc w:val="left"/>
        <w:rPr>
          <w:rFonts w:ascii="inherit" w:hAnsi="inherit" w:cs="Helvetica"/>
          <w:color w:val="222222"/>
          <w:sz w:val="24"/>
          <w:lang w:eastAsia="sl-SI"/>
        </w:rPr>
      </w:pPr>
      <w:r w:rsidRPr="00320745">
        <w:rPr>
          <w:rFonts w:ascii="inherit" w:hAnsi="inherit" w:cs="Helvetica"/>
          <w:color w:val="222222"/>
          <w:sz w:val="24"/>
          <w:lang w:eastAsia="sl-SI"/>
        </w:rPr>
        <w:t>Poročevalec je glasilo Državnega zbora Republike Slovenije</w:t>
      </w:r>
      <w:ins w:id="4" w:author="VukV" w:date="2017-10-09T11:52:00Z">
        <w:r w:rsidR="006D0E8A">
          <w:rPr>
            <w:rFonts w:ascii="inherit" w:hAnsi="inherit" w:cs="Helvetica"/>
            <w:color w:val="222222"/>
            <w:sz w:val="24"/>
            <w:lang w:eastAsia="sl-SI"/>
          </w:rPr>
          <w:t xml:space="preserve">, ki je bilo </w:t>
        </w:r>
      </w:ins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 </w:t>
      </w:r>
      <w:del w:id="5" w:author="VukV" w:date="2017-10-09T11:48:00Z">
        <w:r w:rsidRPr="00320745" w:rsidDel="00320745">
          <w:rPr>
            <w:rFonts w:ascii="inherit" w:hAnsi="inherit" w:cs="Helvetica"/>
            <w:color w:val="222222"/>
            <w:sz w:val="24"/>
            <w:lang w:eastAsia="sl-SI"/>
          </w:rPr>
          <w:delText xml:space="preserve">in je </w:delText>
        </w:r>
      </w:del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namenjeno objavi gradiv, ki jih obravnava Državni zbor. </w:t>
      </w:r>
    </w:p>
    <w:p w:rsidR="00320745" w:rsidRPr="00320745" w:rsidRDefault="00320745" w:rsidP="00320745">
      <w:pPr>
        <w:jc w:val="left"/>
        <w:rPr>
          <w:rFonts w:ascii="inherit" w:hAnsi="inherit" w:cs="Helvetica"/>
          <w:color w:val="222222"/>
          <w:sz w:val="24"/>
          <w:lang w:eastAsia="sl-SI"/>
        </w:rPr>
      </w:pPr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Izhajati je začel januarja 1975 kot Poročevalec Skupščine Republike Slovenije in Skupščine SFR Jugoslavije za delegacije in delegate, skozi čas pa se je </w:t>
      </w:r>
      <w:hyperlink r:id="rId5" w:tgtFrame="_blank" w:history="1">
        <w:r w:rsidRPr="00320745">
          <w:rPr>
            <w:rFonts w:ascii="inherit" w:hAnsi="inherit"/>
            <w:color w:val="222222"/>
            <w:sz w:val="24"/>
            <w:lang w:eastAsia="sl-SI"/>
          </w:rPr>
          <w:t>naslov</w:t>
        </w:r>
      </w:hyperlink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 večkrat spremenil. Z naslovom Poročevalec Državnega zbora </w:t>
      </w:r>
      <w:ins w:id="6" w:author="VukV" w:date="2017-10-09T11:47:00Z">
        <w:r>
          <w:rPr>
            <w:rFonts w:ascii="inherit" w:hAnsi="inherit" w:cs="Helvetica"/>
            <w:color w:val="222222"/>
            <w:sz w:val="24"/>
            <w:lang w:eastAsia="sl-SI"/>
          </w:rPr>
          <w:t xml:space="preserve">je </w:t>
        </w:r>
      </w:ins>
      <w:r w:rsidRPr="00320745">
        <w:rPr>
          <w:rFonts w:ascii="inherit" w:hAnsi="inherit" w:cs="Helvetica"/>
          <w:color w:val="222222"/>
          <w:sz w:val="24"/>
          <w:lang w:eastAsia="sl-SI"/>
        </w:rPr>
        <w:t>izhaja</w:t>
      </w:r>
      <w:ins w:id="7" w:author="VukV" w:date="2017-10-09T11:47:00Z">
        <w:r>
          <w:rPr>
            <w:rFonts w:ascii="inherit" w:hAnsi="inherit" w:cs="Helvetica"/>
            <w:color w:val="222222"/>
            <w:sz w:val="24"/>
            <w:lang w:eastAsia="sl-SI"/>
          </w:rPr>
          <w:t>l</w:t>
        </w:r>
      </w:ins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 od leta 1993.</w:t>
      </w:r>
    </w:p>
    <w:p w:rsidR="006D0E8A" w:rsidRDefault="006D0E8A" w:rsidP="00320745">
      <w:pPr>
        <w:jc w:val="left"/>
        <w:rPr>
          <w:ins w:id="8" w:author="VukV" w:date="2017-10-09T11:53:00Z"/>
          <w:rFonts w:ascii="inherit" w:hAnsi="inherit" w:cs="Helvetica"/>
          <w:color w:val="222222"/>
          <w:sz w:val="24"/>
          <w:lang w:eastAsia="sl-SI"/>
        </w:rPr>
      </w:pPr>
    </w:p>
    <w:p w:rsidR="00320745" w:rsidDel="006D0E8A" w:rsidRDefault="00320745" w:rsidP="00320745">
      <w:pPr>
        <w:jc w:val="left"/>
        <w:rPr>
          <w:del w:id="9" w:author="VukV" w:date="2017-10-09T11:54:00Z"/>
          <w:rFonts w:ascii="inherit" w:hAnsi="inherit" w:cs="Helvetica"/>
          <w:color w:val="222222"/>
          <w:sz w:val="24"/>
          <w:lang w:eastAsia="sl-SI"/>
        </w:rPr>
      </w:pPr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Poročevalec je do 14. aprila 2006 izhajal v tiskani, zatem pa le še v elektronski obliki. </w:t>
      </w:r>
    </w:p>
    <w:p w:rsidR="00320745" w:rsidRDefault="00320745" w:rsidP="00320745">
      <w:pPr>
        <w:jc w:val="left"/>
        <w:rPr>
          <w:ins w:id="10" w:author="VukV" w:date="2017-10-09T11:42:00Z"/>
          <w:rFonts w:ascii="inherit" w:hAnsi="inherit" w:cs="Helvetica"/>
          <w:color w:val="222222"/>
          <w:sz w:val="24"/>
          <w:lang w:eastAsia="sl-SI"/>
        </w:rPr>
      </w:pPr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Na spletni strani </w:t>
      </w:r>
      <w:hyperlink r:id="rId6" w:tgtFrame="_blank" w:history="1">
        <w:r w:rsidRPr="00320745">
          <w:rPr>
            <w:rFonts w:ascii="inherit" w:hAnsi="inherit"/>
            <w:color w:val="222222"/>
            <w:sz w:val="24"/>
            <w:lang w:eastAsia="sl-SI"/>
          </w:rPr>
          <w:t>Državnega zbora</w:t>
        </w:r>
      </w:hyperlink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 je dostopna elektronska oblika Poročevalca, ki je do 15. julija 2010 izhajal kot e-publikacija, po tem datumu pa se </w:t>
      </w:r>
      <w:ins w:id="11" w:author="VukV" w:date="2017-10-09T11:40:00Z">
        <w:r>
          <w:rPr>
            <w:rFonts w:ascii="inherit" w:hAnsi="inherit" w:cs="Helvetica"/>
            <w:color w:val="222222"/>
            <w:sz w:val="24"/>
            <w:lang w:eastAsia="sl-SI"/>
          </w:rPr>
          <w:t xml:space="preserve">je do </w:t>
        </w:r>
      </w:ins>
      <w:ins w:id="12" w:author="VukV" w:date="2017-10-09T11:41:00Z">
        <w:r w:rsidR="006D0E8A">
          <w:rPr>
            <w:rFonts w:ascii="inherit" w:hAnsi="inherit" w:cs="Helvetica"/>
            <w:color w:val="222222"/>
            <w:sz w:val="24"/>
            <w:lang w:eastAsia="sl-SI"/>
          </w:rPr>
          <w:t xml:space="preserve"> vključno </w:t>
        </w:r>
      </w:ins>
      <w:ins w:id="13" w:author="VukV" w:date="2017-10-09T11:54:00Z">
        <w:r w:rsidR="006D0E8A">
          <w:rPr>
            <w:rFonts w:ascii="inherit" w:hAnsi="inherit" w:cs="Helvetica"/>
            <w:color w:val="222222"/>
            <w:sz w:val="24"/>
            <w:lang w:eastAsia="sl-SI"/>
          </w:rPr>
          <w:t>28</w:t>
        </w:r>
      </w:ins>
      <w:ins w:id="14" w:author="VukV" w:date="2017-10-09T11:41:00Z">
        <w:r>
          <w:rPr>
            <w:rFonts w:ascii="inherit" w:hAnsi="inherit" w:cs="Helvetica"/>
            <w:color w:val="222222"/>
            <w:sz w:val="24"/>
            <w:lang w:eastAsia="sl-SI"/>
          </w:rPr>
          <w:t xml:space="preserve">. 7. 2017 </w:t>
        </w:r>
      </w:ins>
      <w:r w:rsidRPr="00320745">
        <w:rPr>
          <w:rFonts w:ascii="inherit" w:hAnsi="inherit" w:cs="Helvetica"/>
          <w:color w:val="222222"/>
          <w:sz w:val="24"/>
          <w:lang w:eastAsia="sl-SI"/>
        </w:rPr>
        <w:t>sproti dopolnj</w:t>
      </w:r>
      <w:ins w:id="15" w:author="VukV" w:date="2017-10-09T11:40:00Z">
        <w:r>
          <w:rPr>
            <w:rFonts w:ascii="inherit" w:hAnsi="inherit" w:cs="Helvetica"/>
            <w:color w:val="222222"/>
            <w:sz w:val="24"/>
            <w:lang w:eastAsia="sl-SI"/>
          </w:rPr>
          <w:t xml:space="preserve">eval </w:t>
        </w:r>
      </w:ins>
      <w:del w:id="16" w:author="VukV" w:date="2017-10-09T11:40:00Z">
        <w:r w:rsidRPr="00320745" w:rsidDel="00320745">
          <w:rPr>
            <w:rFonts w:ascii="inherit" w:hAnsi="inherit" w:cs="Helvetica"/>
            <w:color w:val="222222"/>
            <w:sz w:val="24"/>
            <w:lang w:eastAsia="sl-SI"/>
          </w:rPr>
          <w:delText>uje</w:delText>
        </w:r>
      </w:del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 kot Poročevalec - Gradiva v obravnavi</w:t>
      </w:r>
      <w:ins w:id="17" w:author="VukV" w:date="2017-10-09T11:42:00Z">
        <w:r>
          <w:rPr>
            <w:rFonts w:ascii="inherit" w:hAnsi="inherit" w:cs="Helvetica"/>
            <w:color w:val="222222"/>
            <w:sz w:val="24"/>
            <w:lang w:eastAsia="sl-SI"/>
          </w:rPr>
          <w:t xml:space="preserve"> </w:t>
        </w:r>
      </w:ins>
      <w:r w:rsidRPr="00320745">
        <w:rPr>
          <w:rFonts w:ascii="inherit" w:hAnsi="inherit" w:cs="Helvetica"/>
          <w:color w:val="222222"/>
          <w:sz w:val="24"/>
          <w:lang w:eastAsia="sl-SI"/>
        </w:rPr>
        <w:t>.</w:t>
      </w:r>
    </w:p>
    <w:p w:rsidR="006D0E8A" w:rsidRDefault="006D0E8A" w:rsidP="00320745">
      <w:pPr>
        <w:jc w:val="left"/>
        <w:rPr>
          <w:ins w:id="18" w:author="VukV" w:date="2017-10-09T11:57:00Z"/>
          <w:rFonts w:ascii="inherit" w:hAnsi="inherit" w:cs="Helvetica"/>
          <w:color w:val="222222"/>
          <w:sz w:val="24"/>
          <w:lang w:eastAsia="sl-SI"/>
        </w:rPr>
      </w:pPr>
    </w:p>
    <w:p w:rsidR="00320745" w:rsidRDefault="00320745" w:rsidP="00320745">
      <w:pPr>
        <w:jc w:val="left"/>
        <w:rPr>
          <w:ins w:id="19" w:author="VukV" w:date="2017-10-09T11:42:00Z"/>
          <w:rFonts w:ascii="inherit" w:hAnsi="inherit" w:cs="Helvetica"/>
          <w:color w:val="222222"/>
          <w:sz w:val="24"/>
          <w:lang w:eastAsia="sl-SI"/>
        </w:rPr>
      </w:pPr>
      <w:ins w:id="20" w:author="VukV" w:date="2017-10-09T11:42:00Z">
        <w:r w:rsidRPr="006D0E8A">
          <w:rPr>
            <w:rFonts w:ascii="inherit" w:hAnsi="inherit" w:cs="Helvetica"/>
            <w:color w:val="222222"/>
            <w:sz w:val="24"/>
            <w:lang w:eastAsia="sl-SI"/>
          </w:rPr>
          <w:t>V</w:t>
        </w:r>
        <w:r w:rsidRPr="006D0E8A">
          <w:rPr>
            <w:rFonts w:ascii="inherit" w:hAnsi="inherit" w:cs="Helvetica"/>
            <w:color w:val="222222"/>
            <w:sz w:val="24"/>
            <w:lang w:eastAsia="sl-SI"/>
          </w:rPr>
          <w:t xml:space="preserve"> skladu s sprejeto novelo Poslovnika Državnega zbora, ki velja od 29. 7. 2017, se predlogi aktov in drugih gradiv objavljajo le na spletnem portalu Državnega zbora in ne več v glasilu Poročevalec. </w:t>
        </w:r>
      </w:ins>
    </w:p>
    <w:p w:rsidR="00320745" w:rsidRPr="00320745" w:rsidRDefault="00320745" w:rsidP="00320745">
      <w:pPr>
        <w:jc w:val="left"/>
        <w:rPr>
          <w:rFonts w:ascii="inherit" w:hAnsi="inherit" w:cs="Helvetica"/>
          <w:color w:val="222222"/>
          <w:sz w:val="24"/>
          <w:lang w:eastAsia="sl-SI"/>
        </w:rPr>
      </w:pPr>
    </w:p>
    <w:p w:rsidR="00320745" w:rsidRPr="00320745" w:rsidRDefault="00320745" w:rsidP="00320745">
      <w:pPr>
        <w:jc w:val="left"/>
        <w:rPr>
          <w:rFonts w:ascii="inherit" w:hAnsi="inherit" w:cs="Helvetica"/>
          <w:color w:val="222222"/>
          <w:sz w:val="24"/>
          <w:lang w:eastAsia="sl-SI"/>
        </w:rPr>
      </w:pPr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V sklopu projekta digitalizacije starejšega </w:t>
      </w:r>
      <w:proofErr w:type="spellStart"/>
      <w:r w:rsidRPr="00320745">
        <w:rPr>
          <w:rFonts w:ascii="inherit" w:hAnsi="inherit" w:cs="Helvetica"/>
          <w:color w:val="222222"/>
          <w:sz w:val="24"/>
          <w:lang w:eastAsia="sl-SI"/>
        </w:rPr>
        <w:t>gradiiva</w:t>
      </w:r>
      <w:proofErr w:type="spellEnd"/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 so trenutno digitalizirani in na spletnem portalu </w:t>
      </w:r>
      <w:proofErr w:type="spellStart"/>
      <w:r w:rsidRPr="00320745">
        <w:rPr>
          <w:rFonts w:ascii="inherit" w:hAnsi="inherit" w:cs="Helvetica"/>
          <w:color w:val="222222"/>
          <w:sz w:val="24"/>
          <w:lang w:eastAsia="sl-SI"/>
        </w:rPr>
        <w:t>SIstory</w:t>
      </w:r>
      <w:proofErr w:type="spellEnd"/>
      <w:r w:rsidRPr="00320745">
        <w:rPr>
          <w:rFonts w:ascii="inherit" w:hAnsi="inherit" w:cs="Helvetica"/>
          <w:color w:val="222222"/>
          <w:sz w:val="24"/>
          <w:lang w:eastAsia="sl-SI"/>
        </w:rPr>
        <w:t xml:space="preserve"> objavljeni Poročevalci od leta 1975 do 1996. V prihodnje je v načrtu digitalizacija tudi preostalih letnikov Poročevalca, ki so izhajali v tiskani obliki.</w:t>
      </w:r>
    </w:p>
    <w:p w:rsidR="003A6EC9" w:rsidRDefault="006D0E8A" w:rsidP="00072449"/>
    <w:p w:rsidR="00CF541B" w:rsidRDefault="00CF541B" w:rsidP="00072449"/>
    <w:sectPr w:rsidR="00CF541B" w:rsidSect="00EC23F4">
      <w:pgSz w:w="11907" w:h="16840" w:code="9"/>
      <w:pgMar w:top="1417" w:right="1417" w:bottom="1417" w:left="1417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45"/>
    <w:rsid w:val="000036A3"/>
    <w:rsid w:val="00072449"/>
    <w:rsid w:val="00077C1E"/>
    <w:rsid w:val="00150226"/>
    <w:rsid w:val="00165166"/>
    <w:rsid w:val="002531CA"/>
    <w:rsid w:val="00293394"/>
    <w:rsid w:val="00315F5D"/>
    <w:rsid w:val="00320745"/>
    <w:rsid w:val="003A2986"/>
    <w:rsid w:val="004216C6"/>
    <w:rsid w:val="004A38FE"/>
    <w:rsid w:val="004C7E27"/>
    <w:rsid w:val="005835E2"/>
    <w:rsid w:val="005E43B1"/>
    <w:rsid w:val="006862CE"/>
    <w:rsid w:val="006A2FE9"/>
    <w:rsid w:val="006D0E8A"/>
    <w:rsid w:val="007B45AD"/>
    <w:rsid w:val="00892A34"/>
    <w:rsid w:val="00892D94"/>
    <w:rsid w:val="008E2949"/>
    <w:rsid w:val="00925674"/>
    <w:rsid w:val="0095270D"/>
    <w:rsid w:val="00960212"/>
    <w:rsid w:val="00984D54"/>
    <w:rsid w:val="009D31B2"/>
    <w:rsid w:val="00AA7437"/>
    <w:rsid w:val="00AD31D9"/>
    <w:rsid w:val="00AD7807"/>
    <w:rsid w:val="00AE12D4"/>
    <w:rsid w:val="00B205CC"/>
    <w:rsid w:val="00B369BA"/>
    <w:rsid w:val="00B410AC"/>
    <w:rsid w:val="00B53DA6"/>
    <w:rsid w:val="00BB0DDF"/>
    <w:rsid w:val="00BB6AD4"/>
    <w:rsid w:val="00BC2F34"/>
    <w:rsid w:val="00BE084F"/>
    <w:rsid w:val="00C60D54"/>
    <w:rsid w:val="00C747B4"/>
    <w:rsid w:val="00C76E43"/>
    <w:rsid w:val="00CF541B"/>
    <w:rsid w:val="00D14A8E"/>
    <w:rsid w:val="00D20AAE"/>
    <w:rsid w:val="00D546CC"/>
    <w:rsid w:val="00D829D4"/>
    <w:rsid w:val="00E55005"/>
    <w:rsid w:val="00E93C82"/>
    <w:rsid w:val="00EC23F4"/>
    <w:rsid w:val="00F177AE"/>
    <w:rsid w:val="00F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iPriority="99" w:unhideWhenUsed="1"/>
    <w:lsdException w:name="page number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avaden">
    <w:name w:val="Normal"/>
    <w:qFormat/>
    <w:rsid w:val="00CF541B"/>
    <w:pPr>
      <w:jc w:val="both"/>
    </w:pPr>
    <w:rPr>
      <w:rFonts w:ascii="Arial" w:hAnsi="Arial"/>
      <w:sz w:val="22"/>
      <w:szCs w:val="24"/>
    </w:rPr>
  </w:style>
  <w:style w:type="paragraph" w:styleId="Naslov1">
    <w:name w:val="heading 1"/>
    <w:basedOn w:val="Navaden"/>
    <w:next w:val="Navaden"/>
    <w:link w:val="Naslov1Znak"/>
    <w:qFormat/>
    <w:rsid w:val="00D546CC"/>
    <w:pPr>
      <w:keepNext/>
      <w:keepLines/>
      <w:spacing w:before="480"/>
      <w:outlineLvl w:val="0"/>
    </w:pPr>
    <w:rPr>
      <w:rFonts w:ascii="Arial Unicode MS" w:eastAsiaTheme="majorEastAsia" w:hAnsi="Arial Unicode MS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46CC"/>
    <w:pPr>
      <w:keepNext/>
      <w:keepLines/>
      <w:spacing w:before="200"/>
      <w:outlineLvl w:val="1"/>
    </w:pPr>
    <w:rPr>
      <w:rFonts w:ascii="Arial Unicode MS" w:eastAsiaTheme="majorEastAsia" w:hAnsi="Arial Unicode MS" w:cstheme="majorBidi"/>
      <w:b/>
      <w:bCs/>
      <w:color w:val="4F81BD" w:themeColor="accent1"/>
      <w:sz w:val="24"/>
      <w:szCs w:val="26"/>
    </w:rPr>
  </w:style>
  <w:style w:type="paragraph" w:styleId="Naslov3">
    <w:name w:val="heading 3"/>
    <w:basedOn w:val="Navaden"/>
    <w:next w:val="Navaden"/>
    <w:link w:val="Naslov3Znak"/>
    <w:unhideWhenUsed/>
    <w:qFormat/>
    <w:rsid w:val="00D546CC"/>
    <w:pPr>
      <w:keepNext/>
      <w:keepLines/>
      <w:spacing w:before="200"/>
      <w:outlineLvl w:val="2"/>
    </w:pPr>
    <w:rPr>
      <w:rFonts w:ascii="Arial Unicode MS" w:eastAsiaTheme="majorEastAsia" w:hAnsi="Arial Unicode MS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rsid w:val="00D546CC"/>
    <w:rPr>
      <w:rFonts w:ascii="Arial Unicode MS" w:eastAsiaTheme="majorEastAsia" w:hAnsi="Arial Unicode MS" w:cstheme="majorBidi"/>
      <w:b/>
      <w:bCs/>
      <w:color w:val="365F91" w:themeColor="accent1" w:themeShade="BF"/>
      <w:sz w:val="28"/>
      <w:szCs w:val="28"/>
    </w:rPr>
  </w:style>
  <w:style w:type="paragraph" w:styleId="Odstavekseznama">
    <w:name w:val="List Paragraph"/>
    <w:basedOn w:val="Navaden"/>
    <w:uiPriority w:val="34"/>
    <w:qFormat/>
    <w:rsid w:val="00D546CC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</w:rPr>
  </w:style>
  <w:style w:type="paragraph" w:styleId="Sprotnaopomba-besedilo">
    <w:name w:val="footnote text"/>
    <w:basedOn w:val="Navaden"/>
    <w:link w:val="Sprotnaopomba-besediloZnak"/>
    <w:uiPriority w:val="99"/>
    <w:unhideWhenUsed/>
    <w:rsid w:val="00AD7807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rsid w:val="00AD7807"/>
    <w:rPr>
      <w:rFonts w:asciiTheme="minorHAnsi" w:eastAsiaTheme="minorHAnsi" w:hAnsiTheme="minorHAnsi" w:cstheme="minorBidi"/>
    </w:rPr>
  </w:style>
  <w:style w:type="paragraph" w:styleId="Glava">
    <w:name w:val="header"/>
    <w:basedOn w:val="Navaden"/>
    <w:link w:val="GlavaZnak"/>
    <w:semiHidden/>
    <w:rsid w:val="00AD7807"/>
    <w:pPr>
      <w:tabs>
        <w:tab w:val="center" w:pos="4703"/>
        <w:tab w:val="right" w:pos="9406"/>
      </w:tabs>
    </w:pPr>
  </w:style>
  <w:style w:type="character" w:customStyle="1" w:styleId="GlavaZnak">
    <w:name w:val="Glava Znak"/>
    <w:basedOn w:val="Privzetapisavaodstavka"/>
    <w:link w:val="Glava"/>
    <w:semiHidden/>
    <w:rsid w:val="00AD7807"/>
    <w:rPr>
      <w:rFonts w:ascii="Arial" w:hAnsi="Arial"/>
      <w:sz w:val="22"/>
      <w:szCs w:val="24"/>
    </w:rPr>
  </w:style>
  <w:style w:type="paragraph" w:styleId="Noga">
    <w:name w:val="footer"/>
    <w:basedOn w:val="Navaden"/>
    <w:link w:val="NogaZnak"/>
    <w:semiHidden/>
    <w:rsid w:val="00AD7807"/>
    <w:pPr>
      <w:tabs>
        <w:tab w:val="center" w:pos="4703"/>
        <w:tab w:val="right" w:pos="9406"/>
      </w:tabs>
    </w:pPr>
  </w:style>
  <w:style w:type="character" w:customStyle="1" w:styleId="NogaZnak">
    <w:name w:val="Noga Znak"/>
    <w:basedOn w:val="Privzetapisavaodstavka"/>
    <w:link w:val="Noga"/>
    <w:semiHidden/>
    <w:rsid w:val="00AD7807"/>
    <w:rPr>
      <w:rFonts w:ascii="Arial" w:hAnsi="Arial"/>
      <w:sz w:val="22"/>
      <w:szCs w:val="24"/>
    </w:rPr>
  </w:style>
  <w:style w:type="character" w:styleId="Sprotnaopomba-sklic">
    <w:name w:val="footnote reference"/>
    <w:basedOn w:val="Privzetapisavaodstavka"/>
    <w:uiPriority w:val="99"/>
    <w:unhideWhenUsed/>
    <w:rsid w:val="00AD7807"/>
    <w:rPr>
      <w:vertAlign w:val="superscript"/>
    </w:rPr>
  </w:style>
  <w:style w:type="character" w:styleId="tevilkastrani">
    <w:name w:val="page number"/>
    <w:basedOn w:val="Privzetapisavaodstavka"/>
    <w:semiHidden/>
    <w:rsid w:val="00AD7807"/>
  </w:style>
  <w:style w:type="paragraph" w:styleId="Besedilooblaka">
    <w:name w:val="Balloon Text"/>
    <w:basedOn w:val="Navaden"/>
    <w:link w:val="BesedilooblakaZnak"/>
    <w:semiHidden/>
    <w:rsid w:val="00AD7807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semiHidden/>
    <w:rsid w:val="00AD7807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AD780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slov2Znak">
    <w:name w:val="Naslov 2 Znak"/>
    <w:basedOn w:val="Privzetapisavaodstavka"/>
    <w:link w:val="Naslov2"/>
    <w:uiPriority w:val="9"/>
    <w:rsid w:val="00D546CC"/>
    <w:rPr>
      <w:rFonts w:ascii="Arial Unicode MS" w:eastAsiaTheme="majorEastAsia" w:hAnsi="Arial Unicode MS" w:cstheme="majorBidi"/>
      <w:b/>
      <w:bCs/>
      <w:color w:val="4F81BD" w:themeColor="accent1"/>
      <w:sz w:val="24"/>
      <w:szCs w:val="26"/>
    </w:rPr>
  </w:style>
  <w:style w:type="character" w:customStyle="1" w:styleId="Naslov3Znak">
    <w:name w:val="Naslov 3 Znak"/>
    <w:basedOn w:val="Privzetapisavaodstavka"/>
    <w:link w:val="Naslov3"/>
    <w:rsid w:val="00D546CC"/>
    <w:rPr>
      <w:rFonts w:ascii="Arial Unicode MS" w:eastAsiaTheme="majorEastAsia" w:hAnsi="Arial Unicode MS" w:cstheme="majorBidi"/>
      <w:b/>
      <w:bCs/>
      <w:color w:val="4F81BD" w:themeColor="accent1"/>
      <w:sz w:val="22"/>
      <w:szCs w:val="24"/>
    </w:rPr>
  </w:style>
  <w:style w:type="paragraph" w:styleId="Naslov">
    <w:name w:val="Title"/>
    <w:basedOn w:val="Navaden"/>
    <w:next w:val="Navaden"/>
    <w:link w:val="NaslovZnak"/>
    <w:qFormat/>
    <w:rsid w:val="00D546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rsid w:val="00D546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unhideWhenUsed/>
    <w:rsid w:val="00320745"/>
    <w:rPr>
      <w:strike w:val="0"/>
      <w:dstrike w:val="0"/>
      <w:color w:val="222222"/>
      <w:u w:val="none"/>
      <w:effect w:val="none"/>
    </w:rPr>
  </w:style>
  <w:style w:type="paragraph" w:styleId="Navadensplet">
    <w:name w:val="Normal (Web)"/>
    <w:basedOn w:val="Navaden"/>
    <w:uiPriority w:val="99"/>
    <w:unhideWhenUsed/>
    <w:rsid w:val="00320745"/>
    <w:pPr>
      <w:jc w:val="left"/>
    </w:pPr>
    <w:rPr>
      <w:rFonts w:ascii="inherit" w:hAnsi="inherit"/>
      <w:sz w:val="24"/>
      <w:lang w:eastAsia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iPriority="99" w:unhideWhenUsed="1"/>
    <w:lsdException w:name="page number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avaden">
    <w:name w:val="Normal"/>
    <w:qFormat/>
    <w:rsid w:val="00CF541B"/>
    <w:pPr>
      <w:jc w:val="both"/>
    </w:pPr>
    <w:rPr>
      <w:rFonts w:ascii="Arial" w:hAnsi="Arial"/>
      <w:sz w:val="22"/>
      <w:szCs w:val="24"/>
    </w:rPr>
  </w:style>
  <w:style w:type="paragraph" w:styleId="Naslov1">
    <w:name w:val="heading 1"/>
    <w:basedOn w:val="Navaden"/>
    <w:next w:val="Navaden"/>
    <w:link w:val="Naslov1Znak"/>
    <w:qFormat/>
    <w:rsid w:val="00D546CC"/>
    <w:pPr>
      <w:keepNext/>
      <w:keepLines/>
      <w:spacing w:before="480"/>
      <w:outlineLvl w:val="0"/>
    </w:pPr>
    <w:rPr>
      <w:rFonts w:ascii="Arial Unicode MS" w:eastAsiaTheme="majorEastAsia" w:hAnsi="Arial Unicode MS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46CC"/>
    <w:pPr>
      <w:keepNext/>
      <w:keepLines/>
      <w:spacing w:before="200"/>
      <w:outlineLvl w:val="1"/>
    </w:pPr>
    <w:rPr>
      <w:rFonts w:ascii="Arial Unicode MS" w:eastAsiaTheme="majorEastAsia" w:hAnsi="Arial Unicode MS" w:cstheme="majorBidi"/>
      <w:b/>
      <w:bCs/>
      <w:color w:val="4F81BD" w:themeColor="accent1"/>
      <w:sz w:val="24"/>
      <w:szCs w:val="26"/>
    </w:rPr>
  </w:style>
  <w:style w:type="paragraph" w:styleId="Naslov3">
    <w:name w:val="heading 3"/>
    <w:basedOn w:val="Navaden"/>
    <w:next w:val="Navaden"/>
    <w:link w:val="Naslov3Znak"/>
    <w:unhideWhenUsed/>
    <w:qFormat/>
    <w:rsid w:val="00D546CC"/>
    <w:pPr>
      <w:keepNext/>
      <w:keepLines/>
      <w:spacing w:before="200"/>
      <w:outlineLvl w:val="2"/>
    </w:pPr>
    <w:rPr>
      <w:rFonts w:ascii="Arial Unicode MS" w:eastAsiaTheme="majorEastAsia" w:hAnsi="Arial Unicode MS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rsid w:val="00D546CC"/>
    <w:rPr>
      <w:rFonts w:ascii="Arial Unicode MS" w:eastAsiaTheme="majorEastAsia" w:hAnsi="Arial Unicode MS" w:cstheme="majorBidi"/>
      <w:b/>
      <w:bCs/>
      <w:color w:val="365F91" w:themeColor="accent1" w:themeShade="BF"/>
      <w:sz w:val="28"/>
      <w:szCs w:val="28"/>
    </w:rPr>
  </w:style>
  <w:style w:type="paragraph" w:styleId="Odstavekseznama">
    <w:name w:val="List Paragraph"/>
    <w:basedOn w:val="Navaden"/>
    <w:uiPriority w:val="34"/>
    <w:qFormat/>
    <w:rsid w:val="00D546CC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</w:rPr>
  </w:style>
  <w:style w:type="paragraph" w:styleId="Sprotnaopomba-besedilo">
    <w:name w:val="footnote text"/>
    <w:basedOn w:val="Navaden"/>
    <w:link w:val="Sprotnaopomba-besediloZnak"/>
    <w:uiPriority w:val="99"/>
    <w:unhideWhenUsed/>
    <w:rsid w:val="00AD7807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rsid w:val="00AD7807"/>
    <w:rPr>
      <w:rFonts w:asciiTheme="minorHAnsi" w:eastAsiaTheme="minorHAnsi" w:hAnsiTheme="minorHAnsi" w:cstheme="minorBidi"/>
    </w:rPr>
  </w:style>
  <w:style w:type="paragraph" w:styleId="Glava">
    <w:name w:val="header"/>
    <w:basedOn w:val="Navaden"/>
    <w:link w:val="GlavaZnak"/>
    <w:semiHidden/>
    <w:rsid w:val="00AD7807"/>
    <w:pPr>
      <w:tabs>
        <w:tab w:val="center" w:pos="4703"/>
        <w:tab w:val="right" w:pos="9406"/>
      </w:tabs>
    </w:pPr>
  </w:style>
  <w:style w:type="character" w:customStyle="1" w:styleId="GlavaZnak">
    <w:name w:val="Glava Znak"/>
    <w:basedOn w:val="Privzetapisavaodstavka"/>
    <w:link w:val="Glava"/>
    <w:semiHidden/>
    <w:rsid w:val="00AD7807"/>
    <w:rPr>
      <w:rFonts w:ascii="Arial" w:hAnsi="Arial"/>
      <w:sz w:val="22"/>
      <w:szCs w:val="24"/>
    </w:rPr>
  </w:style>
  <w:style w:type="paragraph" w:styleId="Noga">
    <w:name w:val="footer"/>
    <w:basedOn w:val="Navaden"/>
    <w:link w:val="NogaZnak"/>
    <w:semiHidden/>
    <w:rsid w:val="00AD7807"/>
    <w:pPr>
      <w:tabs>
        <w:tab w:val="center" w:pos="4703"/>
        <w:tab w:val="right" w:pos="9406"/>
      </w:tabs>
    </w:pPr>
  </w:style>
  <w:style w:type="character" w:customStyle="1" w:styleId="NogaZnak">
    <w:name w:val="Noga Znak"/>
    <w:basedOn w:val="Privzetapisavaodstavka"/>
    <w:link w:val="Noga"/>
    <w:semiHidden/>
    <w:rsid w:val="00AD7807"/>
    <w:rPr>
      <w:rFonts w:ascii="Arial" w:hAnsi="Arial"/>
      <w:sz w:val="22"/>
      <w:szCs w:val="24"/>
    </w:rPr>
  </w:style>
  <w:style w:type="character" w:styleId="Sprotnaopomba-sklic">
    <w:name w:val="footnote reference"/>
    <w:basedOn w:val="Privzetapisavaodstavka"/>
    <w:uiPriority w:val="99"/>
    <w:unhideWhenUsed/>
    <w:rsid w:val="00AD7807"/>
    <w:rPr>
      <w:vertAlign w:val="superscript"/>
    </w:rPr>
  </w:style>
  <w:style w:type="character" w:styleId="tevilkastrani">
    <w:name w:val="page number"/>
    <w:basedOn w:val="Privzetapisavaodstavka"/>
    <w:semiHidden/>
    <w:rsid w:val="00AD7807"/>
  </w:style>
  <w:style w:type="paragraph" w:styleId="Besedilooblaka">
    <w:name w:val="Balloon Text"/>
    <w:basedOn w:val="Navaden"/>
    <w:link w:val="BesedilooblakaZnak"/>
    <w:semiHidden/>
    <w:rsid w:val="00AD7807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semiHidden/>
    <w:rsid w:val="00AD7807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AD780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slov2Znak">
    <w:name w:val="Naslov 2 Znak"/>
    <w:basedOn w:val="Privzetapisavaodstavka"/>
    <w:link w:val="Naslov2"/>
    <w:uiPriority w:val="9"/>
    <w:rsid w:val="00D546CC"/>
    <w:rPr>
      <w:rFonts w:ascii="Arial Unicode MS" w:eastAsiaTheme="majorEastAsia" w:hAnsi="Arial Unicode MS" w:cstheme="majorBidi"/>
      <w:b/>
      <w:bCs/>
      <w:color w:val="4F81BD" w:themeColor="accent1"/>
      <w:sz w:val="24"/>
      <w:szCs w:val="26"/>
    </w:rPr>
  </w:style>
  <w:style w:type="character" w:customStyle="1" w:styleId="Naslov3Znak">
    <w:name w:val="Naslov 3 Znak"/>
    <w:basedOn w:val="Privzetapisavaodstavka"/>
    <w:link w:val="Naslov3"/>
    <w:rsid w:val="00D546CC"/>
    <w:rPr>
      <w:rFonts w:ascii="Arial Unicode MS" w:eastAsiaTheme="majorEastAsia" w:hAnsi="Arial Unicode MS" w:cstheme="majorBidi"/>
      <w:b/>
      <w:bCs/>
      <w:color w:val="4F81BD" w:themeColor="accent1"/>
      <w:sz w:val="22"/>
      <w:szCs w:val="24"/>
    </w:rPr>
  </w:style>
  <w:style w:type="paragraph" w:styleId="Naslov">
    <w:name w:val="Title"/>
    <w:basedOn w:val="Navaden"/>
    <w:next w:val="Navaden"/>
    <w:link w:val="NaslovZnak"/>
    <w:qFormat/>
    <w:rsid w:val="00D546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rsid w:val="00D546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unhideWhenUsed/>
    <w:rsid w:val="00320745"/>
    <w:rPr>
      <w:strike w:val="0"/>
      <w:dstrike w:val="0"/>
      <w:color w:val="222222"/>
      <w:u w:val="none"/>
      <w:effect w:val="none"/>
    </w:rPr>
  </w:style>
  <w:style w:type="paragraph" w:styleId="Navadensplet">
    <w:name w:val="Normal (Web)"/>
    <w:basedOn w:val="Navaden"/>
    <w:uiPriority w:val="99"/>
    <w:unhideWhenUsed/>
    <w:rsid w:val="00320745"/>
    <w:pPr>
      <w:jc w:val="left"/>
    </w:pPr>
    <w:rPr>
      <w:rFonts w:ascii="inherit" w:hAnsi="inherit"/>
      <w:sz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88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z-rs.si/wps/portal/Home" TargetMode="External"/><Relationship Id="rId5" Type="http://schemas.openxmlformats.org/officeDocument/2006/relationships/hyperlink" Target="http://www.sistory.si/cdn/publikacije/37001-38000/37141/Porocevalec_DZ_spremembe_naslova_skozi_c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3282CF0E</Template>
  <TotalTime>28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Državni zbor RS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VukV</dc:creator>
  <cp:lastModifiedBy>VukV</cp:lastModifiedBy>
  <cp:revision>1</cp:revision>
  <dcterms:created xsi:type="dcterms:W3CDTF">2017-10-09T09:38:00Z</dcterms:created>
  <dcterms:modified xsi:type="dcterms:W3CDTF">2017-10-09T10:06:00Z</dcterms:modified>
</cp:coreProperties>
</file>